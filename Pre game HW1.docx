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A5A5A" w:themeColor="text1" w:themeTint="A5"/>
  <w:body>
    <w:p w:rsidR="001D6316" w:rsidRPr="00023627" w:rsidRDefault="001D6316" w:rsidP="004B2C0E">
      <w:pPr>
        <w:jc w:val="center"/>
        <w:rPr>
          <w:b/>
          <w:sz w:val="24"/>
          <w:szCs w:val="24"/>
        </w:rPr>
      </w:pPr>
      <w:r w:rsidRPr="00023627">
        <w:rPr>
          <w:b/>
          <w:sz w:val="24"/>
          <w:szCs w:val="24"/>
        </w:rPr>
        <w:t>Elevator Pitch</w:t>
      </w:r>
    </w:p>
    <w:p w:rsidR="001D6316" w:rsidRDefault="001D6316" w:rsidP="001D6316">
      <w:pPr>
        <w:rPr>
          <w:sz w:val="24"/>
          <w:szCs w:val="24"/>
        </w:rPr>
      </w:pPr>
      <w:r>
        <w:rPr>
          <w:sz w:val="24"/>
          <w:szCs w:val="24"/>
        </w:rPr>
        <w:t>A game about rolling two pairs of two dice and determining who wins by a calculation.</w:t>
      </w:r>
    </w:p>
    <w:p w:rsidR="001D6316" w:rsidRDefault="001D6316" w:rsidP="004B2C0E">
      <w:pPr>
        <w:jc w:val="center"/>
        <w:rPr>
          <w:sz w:val="24"/>
          <w:szCs w:val="24"/>
        </w:rPr>
      </w:pPr>
    </w:p>
    <w:p w:rsidR="00E970E5" w:rsidRDefault="00E970E5" w:rsidP="00E970E5">
      <w:pPr>
        <w:rPr>
          <w:sz w:val="24"/>
          <w:szCs w:val="24"/>
        </w:rPr>
      </w:pPr>
      <w:r>
        <w:rPr>
          <w:sz w:val="24"/>
          <w:szCs w:val="24"/>
        </w:rPr>
        <w:t>*All items below subject to change for scope purposes and MVP set forth by customer Dr. Chang-Hyun.</w:t>
      </w:r>
    </w:p>
    <w:p w:rsidR="002B5CC9" w:rsidRPr="00023627" w:rsidRDefault="001D6316" w:rsidP="004B2C0E">
      <w:pPr>
        <w:jc w:val="center"/>
        <w:rPr>
          <w:b/>
          <w:sz w:val="24"/>
          <w:szCs w:val="24"/>
        </w:rPr>
      </w:pPr>
      <w:r w:rsidRPr="00023627">
        <w:rPr>
          <w:b/>
          <w:sz w:val="24"/>
          <w:szCs w:val="24"/>
        </w:rPr>
        <w:t>User S</w:t>
      </w:r>
      <w:r w:rsidR="00023627" w:rsidRPr="00023627">
        <w:rPr>
          <w:b/>
          <w:sz w:val="24"/>
          <w:szCs w:val="24"/>
        </w:rPr>
        <w:t>cenario</w:t>
      </w:r>
    </w:p>
    <w:p w:rsidR="001D6316" w:rsidRDefault="001D6316" w:rsidP="001D631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a user, I want this dice game to allow me to roll the dice alongside the computer and show who the winner is after a calculation. </w:t>
      </w:r>
      <w:r w:rsidR="00023627">
        <w:rPr>
          <w:sz w:val="24"/>
          <w:szCs w:val="24"/>
        </w:rPr>
        <w:t xml:space="preserve">The computer and I </w:t>
      </w:r>
      <w:r>
        <w:rPr>
          <w:sz w:val="24"/>
          <w:szCs w:val="24"/>
        </w:rPr>
        <w:t xml:space="preserve">will both roll two dice simultaneously. The computer will have two random numbers generated representing a random roll of two dice while </w:t>
      </w:r>
      <w:r w:rsidR="00023627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will </w:t>
      </w:r>
      <w:r w:rsidR="00023627">
        <w:rPr>
          <w:sz w:val="24"/>
          <w:szCs w:val="24"/>
        </w:rPr>
        <w:t>select one number and have the</w:t>
      </w:r>
      <w:r>
        <w:rPr>
          <w:sz w:val="24"/>
          <w:szCs w:val="24"/>
        </w:rPr>
        <w:t xml:space="preserve"> second die generated randomly </w:t>
      </w:r>
      <w:r w:rsidR="00D261CD">
        <w:rPr>
          <w:sz w:val="24"/>
          <w:szCs w:val="24"/>
        </w:rPr>
        <w:t>by</w:t>
      </w:r>
      <w:r>
        <w:rPr>
          <w:sz w:val="24"/>
          <w:szCs w:val="24"/>
        </w:rPr>
        <w:t xml:space="preserve"> the computer.</w:t>
      </w:r>
    </w:p>
    <w:p w:rsidR="001D6316" w:rsidRDefault="001D6316" w:rsidP="001D631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both sets of numbers are input/generated, both dice (respectively) will be added together using a modulo </w:t>
      </w:r>
      <w:r w:rsidR="00D261CD">
        <w:rPr>
          <w:sz w:val="24"/>
          <w:szCs w:val="24"/>
        </w:rPr>
        <w:t xml:space="preserve">six </w:t>
      </w:r>
      <w:proofErr w:type="gramStart"/>
      <w:r>
        <w:rPr>
          <w:sz w:val="24"/>
          <w:szCs w:val="24"/>
        </w:rPr>
        <w:t>operator</w:t>
      </w:r>
      <w:proofErr w:type="gramEnd"/>
      <w:r>
        <w:rPr>
          <w:sz w:val="24"/>
          <w:szCs w:val="24"/>
        </w:rPr>
        <w:t xml:space="preserve"> with six to find the remainder of the</w:t>
      </w:r>
      <w:r w:rsidR="00D261CD">
        <w:rPr>
          <w:sz w:val="24"/>
          <w:szCs w:val="24"/>
        </w:rPr>
        <w:t xml:space="preserve"> sum of the</w:t>
      </w:r>
      <w:r>
        <w:rPr>
          <w:sz w:val="24"/>
          <w:szCs w:val="24"/>
        </w:rPr>
        <w:t xml:space="preserve"> pairs of dice. Whoever has the higher number after the modulo is complete will be declared the winner. </w:t>
      </w:r>
      <w:r w:rsidR="00023627">
        <w:rPr>
          <w:sz w:val="24"/>
          <w:szCs w:val="24"/>
        </w:rPr>
        <w:t xml:space="preserve">After a winner is declared, the game ends and replayability can be used. I can either choose to exit and quit the application or reroll for another game. </w:t>
      </w:r>
    </w:p>
    <w:p w:rsidR="00023627" w:rsidRDefault="00023627" w:rsidP="00023627">
      <w:pPr>
        <w:rPr>
          <w:sz w:val="24"/>
          <w:szCs w:val="24"/>
        </w:rPr>
      </w:pPr>
      <w:r w:rsidRPr="00023627">
        <w:rPr>
          <w:b/>
          <w:sz w:val="24"/>
          <w:szCs w:val="24"/>
        </w:rPr>
        <w:t>MVP</w:t>
      </w:r>
      <w:r>
        <w:rPr>
          <w:sz w:val="24"/>
          <w:szCs w:val="24"/>
        </w:rPr>
        <w:t xml:space="preserve">: User loads the application, needs a way to enter a number, a win condition is upheld, user replays or quits. </w:t>
      </w:r>
    </w:p>
    <w:p w:rsidR="00FD4C9F" w:rsidRDefault="00FD4C9F" w:rsidP="00023627">
      <w:pPr>
        <w:rPr>
          <w:sz w:val="24"/>
          <w:szCs w:val="24"/>
        </w:rPr>
      </w:pPr>
      <w:r>
        <w:rPr>
          <w:b/>
          <w:sz w:val="24"/>
          <w:szCs w:val="24"/>
        </w:rPr>
        <w:t>Stakeholders</w:t>
      </w:r>
      <w:r>
        <w:rPr>
          <w:sz w:val="24"/>
          <w:szCs w:val="24"/>
        </w:rPr>
        <w:t xml:space="preserve">: </w:t>
      </w:r>
      <w:r w:rsidR="005F7227">
        <w:rPr>
          <w:sz w:val="24"/>
          <w:szCs w:val="24"/>
        </w:rPr>
        <w:t>Customers (</w:t>
      </w:r>
      <w:r>
        <w:rPr>
          <w:sz w:val="24"/>
          <w:szCs w:val="24"/>
        </w:rPr>
        <w:t>Dr. Chang-Hyun Jo</w:t>
      </w:r>
      <w:r w:rsidR="005F7227">
        <w:rPr>
          <w:sz w:val="24"/>
          <w:szCs w:val="24"/>
        </w:rPr>
        <w:t>)</w:t>
      </w:r>
      <w:r>
        <w:rPr>
          <w:sz w:val="24"/>
          <w:szCs w:val="24"/>
        </w:rPr>
        <w:t>, Product Owner (Derek Baker), Business Analyst (Maike Scherer)</w:t>
      </w:r>
      <w:r w:rsidR="007579E9">
        <w:rPr>
          <w:sz w:val="24"/>
          <w:szCs w:val="24"/>
        </w:rPr>
        <w:t>,</w:t>
      </w:r>
      <w:r w:rsidR="00665393">
        <w:rPr>
          <w:sz w:val="24"/>
          <w:szCs w:val="24"/>
        </w:rPr>
        <w:t xml:space="preserve"> Developers, </w:t>
      </w:r>
      <w:r w:rsidR="007579E9">
        <w:rPr>
          <w:sz w:val="24"/>
          <w:szCs w:val="24"/>
        </w:rPr>
        <w:t>End Users</w:t>
      </w:r>
      <w:r w:rsidR="005F7227">
        <w:rPr>
          <w:sz w:val="24"/>
          <w:szCs w:val="24"/>
        </w:rPr>
        <w:t>.</w:t>
      </w:r>
    </w:p>
    <w:p w:rsidR="007579E9" w:rsidRDefault="007579E9" w:rsidP="00023627">
      <w:pPr>
        <w:rPr>
          <w:sz w:val="24"/>
          <w:szCs w:val="24"/>
        </w:rPr>
      </w:pPr>
      <w:r>
        <w:rPr>
          <w:b/>
          <w:sz w:val="24"/>
          <w:szCs w:val="24"/>
        </w:rPr>
        <w:t>Features</w:t>
      </w:r>
      <w:r>
        <w:rPr>
          <w:sz w:val="24"/>
          <w:szCs w:val="24"/>
        </w:rPr>
        <w:t>:</w:t>
      </w:r>
    </w:p>
    <w:p w:rsidR="006610A9" w:rsidRDefault="006610A9" w:rsidP="0066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Full screen display </w:t>
      </w:r>
      <w:ins w:id="0" w:author="Maike Scherer" w:date="2018-09-23T17:28:00Z">
        <w:r w:rsidR="005F7227">
          <w:rPr>
            <w:sz w:val="24"/>
            <w:szCs w:val="24"/>
          </w:rPr>
          <w:t>(MVP)</w:t>
        </w:r>
      </w:ins>
    </w:p>
    <w:p w:rsidR="006610A9" w:rsidRDefault="006610A9" w:rsidP="0066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Windowed display</w:t>
      </w:r>
      <w:ins w:id="1" w:author="Maike Scherer" w:date="2018-09-23T17:28:00Z">
        <w:r w:rsidR="005F7227">
          <w:rPr>
            <w:sz w:val="24"/>
            <w:szCs w:val="24"/>
          </w:rPr>
          <w:t xml:space="preserve"> (in scope)</w:t>
        </w:r>
      </w:ins>
    </w:p>
    <w:p w:rsidR="00694438" w:rsidRDefault="006610A9" w:rsidP="0066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694438">
        <w:rPr>
          <w:sz w:val="24"/>
          <w:szCs w:val="24"/>
        </w:rPr>
        <w:t>through text</w:t>
      </w:r>
      <w:ins w:id="2" w:author="Maike Scherer" w:date="2018-09-23T17:29:00Z">
        <w:r w:rsidR="005F7227">
          <w:rPr>
            <w:sz w:val="24"/>
            <w:szCs w:val="24"/>
          </w:rPr>
          <w:t xml:space="preserve"> (MVP)</w:t>
        </w:r>
      </w:ins>
    </w:p>
    <w:p w:rsidR="00694438" w:rsidRDefault="00694438" w:rsidP="0066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through on-screen buttons</w:t>
      </w:r>
      <w:ins w:id="3" w:author="Maike Scherer" w:date="2018-09-23T17:29:00Z">
        <w:r w:rsidR="005F7227">
          <w:rPr>
            <w:sz w:val="24"/>
            <w:szCs w:val="24"/>
          </w:rPr>
          <w:t xml:space="preserve"> (in scope)</w:t>
        </w:r>
      </w:ins>
    </w:p>
    <w:p w:rsidR="00694438" w:rsidRDefault="00694438" w:rsidP="0066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On-screen instructions</w:t>
      </w:r>
      <w:ins w:id="4" w:author="Maike Scherer" w:date="2018-09-23T17:29:00Z">
        <w:r w:rsidR="005F7227">
          <w:rPr>
            <w:sz w:val="24"/>
            <w:szCs w:val="24"/>
          </w:rPr>
          <w:t xml:space="preserve"> (MVP)</w:t>
        </w:r>
      </w:ins>
    </w:p>
    <w:p w:rsidR="00694438" w:rsidRDefault="00694438" w:rsidP="0066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On-screen dice rolls</w:t>
      </w:r>
      <w:ins w:id="5" w:author="Maike Scherer" w:date="2018-09-23T17:29:00Z">
        <w:r w:rsidR="005F7227">
          <w:rPr>
            <w:sz w:val="24"/>
            <w:szCs w:val="24"/>
          </w:rPr>
          <w:t xml:space="preserve"> (</w:t>
        </w:r>
      </w:ins>
      <w:ins w:id="6" w:author="Maike Scherer" w:date="2018-09-23T17:41:00Z">
        <w:r w:rsidR="0003418C">
          <w:rPr>
            <w:sz w:val="24"/>
            <w:szCs w:val="24"/>
          </w:rPr>
          <w:t>out of</w:t>
        </w:r>
      </w:ins>
      <w:ins w:id="7" w:author="Maike Scherer" w:date="2018-09-23T17:29:00Z">
        <w:r w:rsidR="005F7227">
          <w:rPr>
            <w:sz w:val="24"/>
            <w:szCs w:val="24"/>
          </w:rPr>
          <w:t xml:space="preserve"> scope)</w:t>
        </w:r>
      </w:ins>
    </w:p>
    <w:p w:rsidR="00694438" w:rsidRDefault="00694438" w:rsidP="0066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On-screen totals, modulo result</w:t>
      </w:r>
      <w:ins w:id="8" w:author="Maike Scherer" w:date="2018-09-23T17:30:00Z">
        <w:r w:rsidR="005F7227">
          <w:rPr>
            <w:sz w:val="24"/>
            <w:szCs w:val="24"/>
          </w:rPr>
          <w:t xml:space="preserve"> (MVP)</w:t>
        </w:r>
      </w:ins>
    </w:p>
    <w:p w:rsidR="00694438" w:rsidRDefault="00694438" w:rsidP="0066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On-screen declared winner</w:t>
      </w:r>
      <w:ins w:id="9" w:author="Maike Scherer" w:date="2018-09-23T17:30:00Z">
        <w:r w:rsidR="005F7227">
          <w:rPr>
            <w:sz w:val="24"/>
            <w:szCs w:val="24"/>
          </w:rPr>
          <w:t xml:space="preserve"> (MVP)</w:t>
        </w:r>
      </w:ins>
    </w:p>
    <w:p w:rsidR="00694438" w:rsidRDefault="00694438" w:rsidP="0066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Replay button</w:t>
      </w:r>
      <w:ins w:id="10" w:author="Maike Scherer" w:date="2018-09-23T17:30:00Z">
        <w:r w:rsidR="005F7227">
          <w:rPr>
            <w:sz w:val="24"/>
            <w:szCs w:val="24"/>
          </w:rPr>
          <w:t xml:space="preserve"> (MVP)</w:t>
        </w:r>
      </w:ins>
    </w:p>
    <w:p w:rsidR="00665393" w:rsidRDefault="00694438" w:rsidP="00694438">
      <w:pPr>
        <w:pStyle w:val="ListParagraph"/>
        <w:numPr>
          <w:ilvl w:val="0"/>
          <w:numId w:val="2"/>
        </w:numPr>
        <w:rPr>
          <w:ins w:id="11" w:author="Maike Scherer" w:date="2018-09-23T17:30:00Z"/>
          <w:sz w:val="24"/>
          <w:szCs w:val="24"/>
        </w:rPr>
      </w:pPr>
      <w:r>
        <w:rPr>
          <w:sz w:val="24"/>
          <w:szCs w:val="24"/>
        </w:rPr>
        <w:t>Quit button</w:t>
      </w:r>
      <w:ins w:id="12" w:author="Maike Scherer" w:date="2018-09-23T17:30:00Z">
        <w:r w:rsidR="005F7227">
          <w:rPr>
            <w:sz w:val="24"/>
            <w:szCs w:val="24"/>
          </w:rPr>
          <w:t xml:space="preserve"> (in scope)</w:t>
        </w:r>
      </w:ins>
    </w:p>
    <w:p w:rsidR="005F7227" w:rsidRDefault="005F7227" w:rsidP="00694438">
      <w:pPr>
        <w:pStyle w:val="ListParagraph"/>
        <w:numPr>
          <w:ilvl w:val="0"/>
          <w:numId w:val="2"/>
        </w:numPr>
        <w:rPr>
          <w:ins w:id="13" w:author="Maike Scherer" w:date="2018-09-23T17:32:00Z"/>
          <w:sz w:val="24"/>
          <w:szCs w:val="24"/>
        </w:rPr>
      </w:pPr>
      <w:ins w:id="14" w:author="Maike Scherer" w:date="2018-09-23T17:32:00Z">
        <w:r>
          <w:rPr>
            <w:sz w:val="24"/>
            <w:szCs w:val="24"/>
          </w:rPr>
          <w:t xml:space="preserve">Tracking </w:t>
        </w:r>
      </w:ins>
      <w:ins w:id="15" w:author="Maike Scherer" w:date="2018-09-23T17:34:00Z">
        <w:r>
          <w:rPr>
            <w:sz w:val="24"/>
            <w:szCs w:val="24"/>
          </w:rPr>
          <w:t>wins</w:t>
        </w:r>
      </w:ins>
      <w:ins w:id="16" w:author="Maike Scherer" w:date="2018-09-23T17:32:00Z">
        <w:r>
          <w:rPr>
            <w:sz w:val="24"/>
            <w:szCs w:val="24"/>
          </w:rPr>
          <w:t xml:space="preserve"> of user vs computer </w:t>
        </w:r>
      </w:ins>
      <w:ins w:id="17" w:author="Maike Scherer" w:date="2018-09-23T17:34:00Z">
        <w:r>
          <w:rPr>
            <w:sz w:val="24"/>
            <w:szCs w:val="24"/>
          </w:rPr>
          <w:t xml:space="preserve">vs ties </w:t>
        </w:r>
      </w:ins>
      <w:ins w:id="18" w:author="Maike Scherer" w:date="2018-09-23T17:32:00Z">
        <w:r>
          <w:rPr>
            <w:sz w:val="24"/>
            <w:szCs w:val="24"/>
          </w:rPr>
          <w:t>if multiple rounds are played</w:t>
        </w:r>
      </w:ins>
      <w:ins w:id="19" w:author="Maike Scherer" w:date="2018-09-23T17:35:00Z">
        <w:r>
          <w:rPr>
            <w:sz w:val="24"/>
            <w:szCs w:val="24"/>
          </w:rPr>
          <w:t xml:space="preserve"> (in scope)</w:t>
        </w:r>
      </w:ins>
    </w:p>
    <w:p w:rsidR="005F7227" w:rsidRPr="00694438" w:rsidRDefault="005F7227" w:rsidP="00694438">
      <w:pPr>
        <w:pStyle w:val="ListParagraph"/>
        <w:numPr>
          <w:ilvl w:val="0"/>
          <w:numId w:val="2"/>
        </w:numPr>
        <w:rPr>
          <w:sz w:val="24"/>
          <w:szCs w:val="24"/>
        </w:rPr>
      </w:pPr>
      <w:ins w:id="20" w:author="Maike Scherer" w:date="2018-09-23T17:33:00Z">
        <w:r>
          <w:rPr>
            <w:sz w:val="24"/>
            <w:szCs w:val="24"/>
          </w:rPr>
          <w:t xml:space="preserve">Displaying tracked scores (including a starting display of </w:t>
        </w:r>
      </w:ins>
      <w:ins w:id="21" w:author="Maike Scherer" w:date="2018-09-23T17:34:00Z">
        <w:r>
          <w:rPr>
            <w:sz w:val="24"/>
            <w:szCs w:val="24"/>
          </w:rPr>
          <w:t xml:space="preserve">scores </w:t>
        </w:r>
      </w:ins>
      <w:ins w:id="22" w:author="Maike Scherer" w:date="2018-09-23T17:33:00Z">
        <w:r>
          <w:rPr>
            <w:sz w:val="24"/>
            <w:szCs w:val="24"/>
          </w:rPr>
          <w:t>0)</w:t>
        </w:r>
      </w:ins>
      <w:ins w:id="23" w:author="Maike Scherer" w:date="2018-09-23T17:34:00Z">
        <w:r>
          <w:rPr>
            <w:sz w:val="24"/>
            <w:szCs w:val="24"/>
          </w:rPr>
          <w:t xml:space="preserve"> (in scope)</w:t>
        </w:r>
      </w:ins>
    </w:p>
    <w:p w:rsidR="00694438" w:rsidRPr="00694438" w:rsidRDefault="00694438" w:rsidP="00694438">
      <w:pPr>
        <w:rPr>
          <w:sz w:val="24"/>
          <w:szCs w:val="24"/>
        </w:rPr>
      </w:pPr>
      <w:r>
        <w:rPr>
          <w:b/>
          <w:sz w:val="24"/>
          <w:szCs w:val="24"/>
        </w:rPr>
        <w:t>User Stories</w:t>
      </w:r>
      <w:r w:rsidR="00CF4F0C">
        <w:rPr>
          <w:b/>
          <w:sz w:val="24"/>
          <w:szCs w:val="24"/>
        </w:rPr>
        <w:t xml:space="preserve"> (numbers) &amp; Use Cases (letters)</w:t>
      </w:r>
      <w:r>
        <w:rPr>
          <w:sz w:val="24"/>
          <w:szCs w:val="24"/>
        </w:rPr>
        <w:t>:</w:t>
      </w:r>
    </w:p>
    <w:p w:rsidR="00665393" w:rsidRDefault="00665393" w:rsidP="006944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4438">
        <w:rPr>
          <w:sz w:val="24"/>
          <w:szCs w:val="24"/>
        </w:rPr>
        <w:lastRenderedPageBreak/>
        <w:t>A</w:t>
      </w:r>
      <w:r w:rsidR="00694438">
        <w:rPr>
          <w:sz w:val="24"/>
          <w:szCs w:val="24"/>
        </w:rPr>
        <w:t>s</w:t>
      </w:r>
      <w:r w:rsidRPr="00694438">
        <w:rPr>
          <w:sz w:val="24"/>
          <w:szCs w:val="24"/>
        </w:rPr>
        <w:t xml:space="preserve"> </w:t>
      </w:r>
      <w:r w:rsidR="00694438">
        <w:rPr>
          <w:sz w:val="24"/>
          <w:szCs w:val="24"/>
        </w:rPr>
        <w:t xml:space="preserve">a </w:t>
      </w:r>
      <w:r w:rsidRPr="00694438">
        <w:rPr>
          <w:sz w:val="24"/>
          <w:szCs w:val="24"/>
        </w:rPr>
        <w:t>user</w:t>
      </w:r>
      <w:r w:rsidR="00694438">
        <w:rPr>
          <w:sz w:val="24"/>
          <w:szCs w:val="24"/>
        </w:rPr>
        <w:t xml:space="preserve"> I want </w:t>
      </w:r>
      <w:r w:rsidRPr="00694438">
        <w:rPr>
          <w:sz w:val="24"/>
          <w:szCs w:val="24"/>
        </w:rPr>
        <w:t>to be able to put in a number</w:t>
      </w:r>
      <w:r w:rsidR="00694438">
        <w:rPr>
          <w:sz w:val="24"/>
          <w:szCs w:val="24"/>
        </w:rPr>
        <w:t xml:space="preserve"> 1-6</w:t>
      </w:r>
      <w:r w:rsidRPr="00694438">
        <w:rPr>
          <w:sz w:val="24"/>
          <w:szCs w:val="24"/>
        </w:rPr>
        <w:t>.</w:t>
      </w:r>
    </w:p>
    <w:p w:rsidR="00CF4F0C" w:rsidRDefault="00325EEC" w:rsidP="00CF4F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Keyboard input</w:t>
      </w:r>
      <w:ins w:id="24" w:author="Maike Scherer" w:date="2018-09-23T17:36:00Z">
        <w:r w:rsidR="0003418C">
          <w:rPr>
            <w:sz w:val="24"/>
            <w:szCs w:val="24"/>
          </w:rPr>
          <w:t xml:space="preserve"> (MVP)</w:t>
        </w:r>
      </w:ins>
    </w:p>
    <w:p w:rsidR="00325EEC" w:rsidRDefault="00325EEC" w:rsidP="00CF4F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On-screen selection</w:t>
      </w:r>
      <w:ins w:id="25" w:author="Maike Scherer" w:date="2018-09-23T17:36:00Z">
        <w:r w:rsidR="0003418C">
          <w:rPr>
            <w:sz w:val="24"/>
            <w:szCs w:val="24"/>
          </w:rPr>
          <w:t xml:space="preserve"> (in scope)</w:t>
        </w:r>
      </w:ins>
    </w:p>
    <w:p w:rsidR="00694438" w:rsidRDefault="00694438" w:rsidP="006944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a user I want to be able to quit at any time.</w:t>
      </w:r>
    </w:p>
    <w:p w:rsidR="00325EEC" w:rsidRDefault="00325EEC" w:rsidP="00325EE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On-screen ‘quit’ button</w:t>
      </w:r>
      <w:ins w:id="26" w:author="Maike Scherer" w:date="2018-09-23T17:36:00Z">
        <w:r w:rsidR="0003418C">
          <w:rPr>
            <w:sz w:val="24"/>
            <w:szCs w:val="24"/>
          </w:rPr>
          <w:t xml:space="preserve"> (in scope)</w:t>
        </w:r>
      </w:ins>
    </w:p>
    <w:p w:rsidR="00325EEC" w:rsidRDefault="00325EEC" w:rsidP="00325EE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Quit instructions</w:t>
      </w:r>
      <w:ins w:id="27" w:author="Maike Scherer" w:date="2018-09-23T17:36:00Z">
        <w:r w:rsidR="0003418C">
          <w:rPr>
            <w:sz w:val="24"/>
            <w:szCs w:val="24"/>
          </w:rPr>
          <w:t xml:space="preserve"> (use U</w:t>
        </w:r>
      </w:ins>
      <w:ins w:id="28" w:author="Maike Scherer" w:date="2018-09-23T17:37:00Z">
        <w:r w:rsidR="0003418C">
          <w:rPr>
            <w:sz w:val="24"/>
            <w:szCs w:val="24"/>
          </w:rPr>
          <w:t>I</w:t>
        </w:r>
      </w:ins>
      <w:ins w:id="29" w:author="Maike Scherer" w:date="2018-09-23T17:36:00Z">
        <w:r w:rsidR="0003418C">
          <w:rPr>
            <w:sz w:val="24"/>
            <w:szCs w:val="24"/>
          </w:rPr>
          <w:t xml:space="preserve"> to make obsolete)</w:t>
        </w:r>
      </w:ins>
    </w:p>
    <w:p w:rsidR="00325EEC" w:rsidRPr="00325EEC" w:rsidRDefault="00325EEC" w:rsidP="00325EEC">
      <w:pPr>
        <w:pStyle w:val="ListParagraph"/>
        <w:ind w:left="1440"/>
        <w:rPr>
          <w:sz w:val="24"/>
          <w:szCs w:val="24"/>
        </w:rPr>
      </w:pPr>
    </w:p>
    <w:p w:rsidR="00694438" w:rsidRDefault="00694438" w:rsidP="006944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a user I want to be able to play again.</w:t>
      </w:r>
    </w:p>
    <w:p w:rsidR="00325EEC" w:rsidRDefault="00325EEC" w:rsidP="00325EE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 again button, play again text</w:t>
      </w:r>
      <w:ins w:id="30" w:author="Maike Scherer" w:date="2018-09-23T17:37:00Z">
        <w:r w:rsidR="0003418C">
          <w:rPr>
            <w:sz w:val="24"/>
            <w:szCs w:val="24"/>
          </w:rPr>
          <w:t xml:space="preserve"> (in scope)</w:t>
        </w:r>
      </w:ins>
    </w:p>
    <w:p w:rsidR="00325EEC" w:rsidRDefault="00325EEC" w:rsidP="00325EE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Reload automatically</w:t>
      </w:r>
      <w:ins w:id="31" w:author="Maike Scherer" w:date="2018-09-23T17:37:00Z">
        <w:r w:rsidR="0003418C">
          <w:rPr>
            <w:sz w:val="24"/>
            <w:szCs w:val="24"/>
          </w:rPr>
          <w:t xml:space="preserve"> (not desired)</w:t>
        </w:r>
      </w:ins>
    </w:p>
    <w:p w:rsidR="00325EEC" w:rsidRDefault="00325EEC" w:rsidP="00325EE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Quit game button</w:t>
      </w:r>
      <w:ins w:id="32" w:author="Maike Scherer" w:date="2018-09-23T17:37:00Z">
        <w:r w:rsidR="0003418C">
          <w:rPr>
            <w:sz w:val="24"/>
            <w:szCs w:val="24"/>
          </w:rPr>
          <w:t xml:space="preserve"> (</w:t>
        </w:r>
      </w:ins>
      <w:ins w:id="33" w:author="Maike Scherer" w:date="2018-09-23T17:38:00Z">
        <w:r w:rsidR="0003418C">
          <w:rPr>
            <w:sz w:val="24"/>
            <w:szCs w:val="24"/>
          </w:rPr>
          <w:t>identical to</w:t>
        </w:r>
      </w:ins>
      <w:ins w:id="34" w:author="Maike Scherer" w:date="2018-09-23T17:37:00Z">
        <w:r w:rsidR="0003418C">
          <w:rPr>
            <w:sz w:val="24"/>
            <w:szCs w:val="24"/>
          </w:rPr>
          <w:t xml:space="preserve"> 2.a)</w:t>
        </w:r>
      </w:ins>
    </w:p>
    <w:p w:rsidR="00325EEC" w:rsidRDefault="00325EEC" w:rsidP="00325EEC">
      <w:pPr>
        <w:pStyle w:val="ListParagraph"/>
        <w:ind w:left="1440"/>
        <w:rPr>
          <w:sz w:val="24"/>
          <w:szCs w:val="24"/>
        </w:rPr>
      </w:pPr>
    </w:p>
    <w:p w:rsidR="00694438" w:rsidRDefault="00694438" w:rsidP="006944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a user I want to know how to play.</w:t>
      </w:r>
    </w:p>
    <w:p w:rsidR="00325EEC" w:rsidRDefault="00325EEC" w:rsidP="00325EE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Instructions in text</w:t>
      </w:r>
      <w:ins w:id="35" w:author="Maike Scherer" w:date="2018-09-23T17:38:00Z">
        <w:r w:rsidR="0003418C">
          <w:rPr>
            <w:sz w:val="24"/>
            <w:szCs w:val="24"/>
          </w:rPr>
          <w:t xml:space="preserve"> (MVP)</w:t>
        </w:r>
      </w:ins>
    </w:p>
    <w:p w:rsidR="00325EEC" w:rsidRDefault="00325EEC" w:rsidP="00325EE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Walkthrough tutorial</w:t>
      </w:r>
      <w:ins w:id="36" w:author="Maike Scherer" w:date="2018-09-23T17:38:00Z">
        <w:r w:rsidR="0003418C">
          <w:rPr>
            <w:sz w:val="24"/>
            <w:szCs w:val="24"/>
          </w:rPr>
          <w:t xml:space="preserve"> (</w:t>
        </w:r>
      </w:ins>
      <w:ins w:id="37" w:author="Maike Scherer" w:date="2018-09-23T17:39:00Z">
        <w:r w:rsidR="0003418C">
          <w:rPr>
            <w:sz w:val="24"/>
            <w:szCs w:val="24"/>
          </w:rPr>
          <w:t>out of</w:t>
        </w:r>
      </w:ins>
      <w:ins w:id="38" w:author="Maike Scherer" w:date="2018-09-23T17:38:00Z">
        <w:r w:rsidR="0003418C">
          <w:rPr>
            <w:sz w:val="24"/>
            <w:szCs w:val="24"/>
          </w:rPr>
          <w:t xml:space="preserve"> scope)</w:t>
        </w:r>
      </w:ins>
    </w:p>
    <w:p w:rsidR="00325EEC" w:rsidRDefault="00325EEC" w:rsidP="00325EE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 page</w:t>
      </w:r>
      <w:ins w:id="39" w:author="Maike Scherer" w:date="2018-09-23T17:40:00Z">
        <w:r w:rsidR="0003418C">
          <w:rPr>
            <w:sz w:val="24"/>
            <w:szCs w:val="24"/>
          </w:rPr>
          <w:t xml:space="preserve"> before game starts</w:t>
        </w:r>
      </w:ins>
      <w:ins w:id="40" w:author="Maike Scherer" w:date="2018-09-23T17:39:00Z">
        <w:r w:rsidR="0003418C">
          <w:rPr>
            <w:sz w:val="24"/>
            <w:szCs w:val="24"/>
          </w:rPr>
          <w:t xml:space="preserve"> (in scope)</w:t>
        </w:r>
      </w:ins>
    </w:p>
    <w:p w:rsidR="008B30D4" w:rsidRDefault="008B30D4" w:rsidP="00325EE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Help button that will </w:t>
      </w:r>
      <w:proofErr w:type="spellStart"/>
      <w:r>
        <w:rPr>
          <w:sz w:val="24"/>
          <w:szCs w:val="24"/>
        </w:rPr>
        <w:t>popout</w:t>
      </w:r>
      <w:proofErr w:type="spellEnd"/>
      <w:r>
        <w:rPr>
          <w:sz w:val="24"/>
          <w:szCs w:val="24"/>
        </w:rPr>
        <w:t xml:space="preserve"> instructions</w:t>
      </w:r>
      <w:ins w:id="41" w:author="Maike Scherer" w:date="2018-09-23T17:40:00Z">
        <w:r w:rsidR="0003418C">
          <w:rPr>
            <w:sz w:val="24"/>
            <w:szCs w:val="24"/>
          </w:rPr>
          <w:t xml:space="preserve"> (in scope)</w:t>
        </w:r>
      </w:ins>
    </w:p>
    <w:p w:rsidR="00325EEC" w:rsidRDefault="00325EEC" w:rsidP="00325EEC">
      <w:pPr>
        <w:pStyle w:val="ListParagraph"/>
        <w:ind w:left="1440"/>
        <w:rPr>
          <w:sz w:val="24"/>
          <w:szCs w:val="24"/>
        </w:rPr>
      </w:pPr>
    </w:p>
    <w:p w:rsidR="00694438" w:rsidRDefault="00694438" w:rsidP="006944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a user I want to be able to see who won.</w:t>
      </w:r>
    </w:p>
    <w:p w:rsidR="00325EEC" w:rsidRDefault="00325EEC" w:rsidP="00325EE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 “You won!” or “You lost!”</w:t>
      </w:r>
      <w:ins w:id="42" w:author="Maike Scherer" w:date="2018-09-23T17:41:00Z">
        <w:r w:rsidR="0003418C">
          <w:rPr>
            <w:sz w:val="24"/>
            <w:szCs w:val="24"/>
          </w:rPr>
          <w:t xml:space="preserve"> (MVP)</w:t>
        </w:r>
      </w:ins>
    </w:p>
    <w:p w:rsidR="00754944" w:rsidRDefault="00754944" w:rsidP="00325EE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Highlight “dice” that won</w:t>
      </w:r>
      <w:ins w:id="43" w:author="Maike Scherer" w:date="2018-09-23T17:41:00Z">
        <w:r w:rsidR="0003418C">
          <w:rPr>
            <w:sz w:val="24"/>
            <w:szCs w:val="24"/>
          </w:rPr>
          <w:t xml:space="preserve"> (out of scope)</w:t>
        </w:r>
      </w:ins>
    </w:p>
    <w:p w:rsidR="00754944" w:rsidRDefault="00754944" w:rsidP="00325EE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Different colors for win/loss</w:t>
      </w:r>
      <w:ins w:id="44" w:author="Maike Scherer" w:date="2018-09-23T17:41:00Z">
        <w:r w:rsidR="0003418C">
          <w:rPr>
            <w:sz w:val="24"/>
            <w:szCs w:val="24"/>
          </w:rPr>
          <w:t xml:space="preserve"> (in scope)</w:t>
        </w:r>
      </w:ins>
    </w:p>
    <w:p w:rsidR="00325EEC" w:rsidRDefault="00325EEC" w:rsidP="00325EEC">
      <w:pPr>
        <w:pStyle w:val="ListParagraph"/>
        <w:ind w:left="1440"/>
        <w:rPr>
          <w:sz w:val="24"/>
          <w:szCs w:val="24"/>
        </w:rPr>
      </w:pPr>
    </w:p>
    <w:p w:rsidR="00754944" w:rsidRDefault="00694438" w:rsidP="006944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a user I want to see mine and the computer’s individual rolls.</w:t>
      </w:r>
    </w:p>
    <w:p w:rsidR="00754944" w:rsidRDefault="00754944" w:rsidP="007549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 the number</w:t>
      </w:r>
      <w:ins w:id="45" w:author="Maike Scherer" w:date="2018-09-23T17:42:00Z">
        <w:r w:rsidR="0003418C">
          <w:rPr>
            <w:sz w:val="24"/>
            <w:szCs w:val="24"/>
          </w:rPr>
          <w:t xml:space="preserve"> (in scope)</w:t>
        </w:r>
      </w:ins>
    </w:p>
    <w:p w:rsidR="00694438" w:rsidRPr="008B30D4" w:rsidRDefault="00754944" w:rsidP="008B30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 dice</w:t>
      </w:r>
      <w:ins w:id="46" w:author="Maike Scherer" w:date="2018-09-23T17:42:00Z">
        <w:r w:rsidR="0003418C">
          <w:rPr>
            <w:sz w:val="24"/>
            <w:szCs w:val="24"/>
          </w:rPr>
          <w:t xml:space="preserve"> (in scope)</w:t>
        </w:r>
      </w:ins>
      <w:r w:rsidR="00325EEC" w:rsidRPr="008B30D4">
        <w:rPr>
          <w:sz w:val="24"/>
          <w:szCs w:val="24"/>
        </w:rPr>
        <w:br/>
      </w:r>
    </w:p>
    <w:p w:rsidR="008B30D4" w:rsidRDefault="00694438" w:rsidP="006944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a user I want to see the totals.</w:t>
      </w:r>
    </w:p>
    <w:p w:rsidR="008B30D4" w:rsidRDefault="008B30D4" w:rsidP="008B30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 as text</w:t>
      </w:r>
      <w:ins w:id="47" w:author="Maike Scherer" w:date="2018-09-23T17:42:00Z">
        <w:r w:rsidR="0003418C">
          <w:rPr>
            <w:sz w:val="24"/>
            <w:szCs w:val="24"/>
          </w:rPr>
          <w:t xml:space="preserve"> (</w:t>
        </w:r>
      </w:ins>
      <w:ins w:id="48" w:author="Maike Scherer" w:date="2018-09-23T17:44:00Z">
        <w:r w:rsidR="0003418C">
          <w:rPr>
            <w:sz w:val="24"/>
            <w:szCs w:val="24"/>
          </w:rPr>
          <w:t>not desired</w:t>
        </w:r>
      </w:ins>
      <w:ins w:id="49" w:author="Maike Scherer" w:date="2018-09-23T17:43:00Z">
        <w:r w:rsidR="0003418C">
          <w:rPr>
            <w:sz w:val="24"/>
            <w:szCs w:val="24"/>
          </w:rPr>
          <w:t>)</w:t>
        </w:r>
      </w:ins>
    </w:p>
    <w:p w:rsidR="008B30D4" w:rsidRDefault="008B30D4" w:rsidP="008B30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 as equations</w:t>
      </w:r>
      <w:ins w:id="50" w:author="Maike Scherer" w:date="2018-09-23T17:42:00Z">
        <w:r w:rsidR="0003418C">
          <w:rPr>
            <w:sz w:val="24"/>
            <w:szCs w:val="24"/>
          </w:rPr>
          <w:t xml:space="preserve"> (not desired, add example in instructions)</w:t>
        </w:r>
      </w:ins>
    </w:p>
    <w:p w:rsidR="00694438" w:rsidRDefault="008B30D4" w:rsidP="008B30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 equations with dice/numbers</w:t>
      </w:r>
      <w:ins w:id="51" w:author="Maike Scherer" w:date="2018-09-23T17:43:00Z">
        <w:r w:rsidR="0003418C">
          <w:rPr>
            <w:sz w:val="24"/>
            <w:szCs w:val="24"/>
          </w:rPr>
          <w:t xml:space="preserve"> (not desired)</w:t>
        </w:r>
      </w:ins>
      <w:r w:rsidR="00325EEC">
        <w:rPr>
          <w:sz w:val="24"/>
          <w:szCs w:val="24"/>
        </w:rPr>
        <w:br/>
      </w:r>
    </w:p>
    <w:p w:rsidR="008B30D4" w:rsidRDefault="00694438" w:rsidP="006944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a user I want to see the modulo’s result.</w:t>
      </w:r>
    </w:p>
    <w:p w:rsidR="008B30D4" w:rsidRDefault="008B30D4" w:rsidP="008B30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Show as text</w:t>
      </w:r>
      <w:ins w:id="52" w:author="Maike Scherer" w:date="2018-09-23T17:43:00Z">
        <w:r w:rsidR="0003418C">
          <w:rPr>
            <w:sz w:val="24"/>
            <w:szCs w:val="24"/>
          </w:rPr>
          <w:t xml:space="preserve"> </w:t>
        </w:r>
      </w:ins>
      <w:ins w:id="53" w:author="Maike Scherer" w:date="2018-09-23T17:44:00Z">
        <w:r w:rsidR="0003418C">
          <w:rPr>
            <w:sz w:val="24"/>
            <w:szCs w:val="24"/>
          </w:rPr>
          <w:t>(MVP)</w:t>
        </w:r>
      </w:ins>
    </w:p>
    <w:p w:rsidR="008B30D4" w:rsidRDefault="008B30D4" w:rsidP="008B30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Show as equation with dice/numbers</w:t>
      </w:r>
      <w:ins w:id="54" w:author="Maike Scherer" w:date="2018-09-23T17:44:00Z">
        <w:r w:rsidR="0003418C">
          <w:rPr>
            <w:sz w:val="24"/>
            <w:szCs w:val="24"/>
          </w:rPr>
          <w:t xml:space="preserve"> (not desired)</w:t>
        </w:r>
      </w:ins>
    </w:p>
    <w:p w:rsidR="00694438" w:rsidRDefault="008B30D4" w:rsidP="008B30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Explain modulo </w:t>
      </w:r>
      <w:del w:id="55" w:author="Maike Scherer" w:date="2018-09-23T17:45:00Z">
        <w:r w:rsidDel="0003418C">
          <w:rPr>
            <w:sz w:val="24"/>
            <w:szCs w:val="24"/>
          </w:rPr>
          <w:delText>button</w:delText>
        </w:r>
      </w:del>
      <w:ins w:id="56" w:author="Maike Scherer" w:date="2018-09-23T17:45:00Z">
        <w:r w:rsidR="0003418C">
          <w:rPr>
            <w:sz w:val="24"/>
            <w:szCs w:val="24"/>
          </w:rPr>
          <w:t xml:space="preserve"> operator (in scope, add to instructions)</w:t>
        </w:r>
      </w:ins>
      <w:r w:rsidR="00325EEC">
        <w:rPr>
          <w:sz w:val="24"/>
          <w:szCs w:val="24"/>
        </w:rPr>
        <w:br/>
      </w:r>
    </w:p>
    <w:p w:rsidR="00BB3B2E" w:rsidRDefault="00BB3B2E" w:rsidP="006944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a user I want to see why I won/lost.</w:t>
      </w:r>
    </w:p>
    <w:p w:rsidR="008B30D4" w:rsidRDefault="008B30D4" w:rsidP="008B30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Text comparison</w:t>
      </w:r>
      <w:ins w:id="57" w:author="Maike Scherer" w:date="2018-09-23T17:45:00Z">
        <w:r w:rsidR="003949DE">
          <w:rPr>
            <w:sz w:val="24"/>
            <w:szCs w:val="24"/>
          </w:rPr>
          <w:t xml:space="preserve"> (MVP see 8.a)</w:t>
        </w:r>
      </w:ins>
    </w:p>
    <w:p w:rsidR="008B30D4" w:rsidRDefault="008B30D4" w:rsidP="008B30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Visual (dice) comparison</w:t>
      </w:r>
      <w:ins w:id="58" w:author="Maike Scherer" w:date="2018-09-23T17:45:00Z">
        <w:r w:rsidR="003949DE">
          <w:rPr>
            <w:sz w:val="24"/>
            <w:szCs w:val="24"/>
          </w:rPr>
          <w:t xml:space="preserve"> (out of scope)</w:t>
        </w:r>
      </w:ins>
    </w:p>
    <w:p w:rsidR="008B30D4" w:rsidRDefault="008B30D4" w:rsidP="008B30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Equations with visual representation</w:t>
      </w:r>
      <w:ins w:id="59" w:author="Maike Scherer" w:date="2018-09-23T17:46:00Z">
        <w:r w:rsidR="003949DE">
          <w:rPr>
            <w:sz w:val="24"/>
            <w:szCs w:val="24"/>
          </w:rPr>
          <w:t xml:space="preserve"> (not desired)</w:t>
        </w:r>
      </w:ins>
    </w:p>
    <w:p w:rsidR="00C402C9" w:rsidRDefault="00166A4C" w:rsidP="00166A4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Possible </w:t>
      </w:r>
      <w:r w:rsidR="00C402C9">
        <w:rPr>
          <w:b/>
          <w:sz w:val="24"/>
          <w:szCs w:val="24"/>
        </w:rPr>
        <w:t>Defects</w:t>
      </w:r>
      <w:r w:rsidR="00C402C9">
        <w:rPr>
          <w:sz w:val="24"/>
          <w:szCs w:val="24"/>
        </w:rPr>
        <w:t>:</w:t>
      </w:r>
      <w:r>
        <w:rPr>
          <w:sz w:val="24"/>
          <w:szCs w:val="24"/>
        </w:rPr>
        <w:t xml:space="preserve"> crashes on input handling, crashes on reloading, sprite displays non-functioning, endless loops if conditions are not exact</w:t>
      </w:r>
    </w:p>
    <w:p w:rsidR="00166A4C" w:rsidRPr="00166A4C" w:rsidRDefault="00E970E5" w:rsidP="00166A4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Possible </w:t>
      </w:r>
      <w:r w:rsidR="00166A4C">
        <w:rPr>
          <w:b/>
          <w:sz w:val="24"/>
          <w:szCs w:val="24"/>
        </w:rPr>
        <w:t>Future Enhancements</w:t>
      </w:r>
      <w:r w:rsidR="00166A4C">
        <w:rPr>
          <w:sz w:val="24"/>
          <w:szCs w:val="24"/>
        </w:rPr>
        <w:t>: Win loss records</w:t>
      </w:r>
      <w:bookmarkStart w:id="60" w:name="_GoBack"/>
      <w:bookmarkEnd w:id="60"/>
      <w:r w:rsidR="00166A4C">
        <w:rPr>
          <w:sz w:val="24"/>
          <w:szCs w:val="24"/>
        </w:rPr>
        <w:t>, cloud storage to save records, online c</w:t>
      </w:r>
      <w:r>
        <w:rPr>
          <w:sz w:val="24"/>
          <w:szCs w:val="24"/>
        </w:rPr>
        <w:t>ompetition, Mac port</w:t>
      </w:r>
    </w:p>
    <w:p w:rsidR="00166A4C" w:rsidRPr="00166A4C" w:rsidRDefault="00166A4C" w:rsidP="00166A4C">
      <w:pPr>
        <w:rPr>
          <w:sz w:val="24"/>
          <w:szCs w:val="24"/>
        </w:rPr>
      </w:pPr>
    </w:p>
    <w:sectPr w:rsidR="00166A4C" w:rsidRPr="0016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518F"/>
    <w:multiLevelType w:val="hybridMultilevel"/>
    <w:tmpl w:val="3B50C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06CBB"/>
    <w:multiLevelType w:val="hybridMultilevel"/>
    <w:tmpl w:val="07DC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0453C"/>
    <w:multiLevelType w:val="hybridMultilevel"/>
    <w:tmpl w:val="9CCA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ike Scherer">
    <w15:presenceInfo w15:providerId="Windows Live" w15:userId="a8c09cbfab3dfa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0E"/>
    <w:rsid w:val="00023627"/>
    <w:rsid w:val="0003418C"/>
    <w:rsid w:val="00166A4C"/>
    <w:rsid w:val="001D6316"/>
    <w:rsid w:val="002B5CC9"/>
    <w:rsid w:val="00325EEC"/>
    <w:rsid w:val="003949DE"/>
    <w:rsid w:val="004B2C0E"/>
    <w:rsid w:val="005F7227"/>
    <w:rsid w:val="006610A9"/>
    <w:rsid w:val="00665393"/>
    <w:rsid w:val="00694438"/>
    <w:rsid w:val="006E5206"/>
    <w:rsid w:val="00754944"/>
    <w:rsid w:val="007579E9"/>
    <w:rsid w:val="008B30D4"/>
    <w:rsid w:val="00BB3B2E"/>
    <w:rsid w:val="00C402C9"/>
    <w:rsid w:val="00C80EA9"/>
    <w:rsid w:val="00CF4F0C"/>
    <w:rsid w:val="00D261CD"/>
    <w:rsid w:val="00E970E5"/>
    <w:rsid w:val="00F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67AB"/>
  <w15:chartTrackingRefBased/>
  <w15:docId w15:val="{90E1BD2D-127D-4641-821F-55D743C8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derekbaker23</dc:creator>
  <cp:keywords/>
  <dc:description/>
  <cp:lastModifiedBy>Maike Scherer</cp:lastModifiedBy>
  <cp:revision>10</cp:revision>
  <dcterms:created xsi:type="dcterms:W3CDTF">2018-09-23T20:39:00Z</dcterms:created>
  <dcterms:modified xsi:type="dcterms:W3CDTF">2018-09-23T22:58:00Z</dcterms:modified>
</cp:coreProperties>
</file>